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0" w:type="pct"/>
        <w:tblCellSpacing w:w="15" w:type="dxa"/>
        <w:tblBorders>
          <w:top w:val="outset" w:sz="6" w:space="0" w:color="333333"/>
          <w:left w:val="outset" w:sz="6" w:space="0" w:color="333333"/>
          <w:bottom w:val="outset" w:sz="6" w:space="0" w:color="333333"/>
          <w:right w:val="outset" w:sz="6" w:space="0" w:color="333333"/>
        </w:tblBorders>
        <w:shd w:val="clear" w:color="auto" w:fill="000000"/>
        <w:tblCellMar>
          <w:top w:w="15" w:type="dxa"/>
          <w:left w:w="15" w:type="dxa"/>
          <w:bottom w:w="15" w:type="dxa"/>
          <w:right w:w="15" w:type="dxa"/>
        </w:tblCellMar>
        <w:tblLook w:val="04A0" w:firstRow="1" w:lastRow="0" w:firstColumn="1" w:lastColumn="0" w:noHBand="0" w:noVBand="1"/>
      </w:tblPr>
      <w:tblGrid>
        <w:gridCol w:w="9385"/>
      </w:tblGrid>
      <w:tr w:rsidR="00F742AE" w:rsidRPr="00F742A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F4124A" w:rsidRPr="00F742AE" w:rsidRDefault="00F4124A" w:rsidP="00F4124A">
            <w:pPr>
              <w:spacing w:after="0" w:line="240" w:lineRule="auto"/>
              <w:jc w:val="center"/>
              <w:rPr>
                <w:rFonts w:ascii="Times New Roman" w:eastAsia="Times New Roman" w:hAnsi="Times New Roman" w:cs="Times New Roman"/>
                <w:color w:val="C0504D" w:themeColor="accent2"/>
                <w:sz w:val="24"/>
                <w:szCs w:val="24"/>
              </w:rPr>
            </w:pPr>
            <w:bookmarkStart w:id="0" w:name="_GoBack"/>
            <w:r w:rsidRPr="00F742AE">
              <w:rPr>
                <w:rFonts w:ascii="Georgia" w:eastAsia="Times New Roman" w:hAnsi="Georgia" w:cs="Times New Roman"/>
                <w:b/>
                <w:bCs/>
                <w:color w:val="C0504D" w:themeColor="accent2"/>
                <w:sz w:val="27"/>
                <w:szCs w:val="27"/>
              </w:rPr>
              <w:t>Blue Eyes</w:t>
            </w:r>
            <w:bookmarkEnd w:id="0"/>
          </w:p>
        </w:tc>
      </w:tr>
    </w:tbl>
    <w:p w:rsidR="00F4124A" w:rsidRPr="00F742AE" w:rsidRDefault="00F4124A" w:rsidP="00F4124A">
      <w:pPr>
        <w:spacing w:before="100" w:beforeAutospacing="1" w:after="100" w:afterAutospacing="1" w:line="240" w:lineRule="auto"/>
        <w:rPr>
          <w:ins w:id="1" w:author="Unknown"/>
          <w:rFonts w:ascii="Times New Roman" w:eastAsia="Times New Roman" w:hAnsi="Times New Roman" w:cs="Times New Roman"/>
          <w:color w:val="000000" w:themeColor="text1"/>
          <w:sz w:val="24"/>
          <w:szCs w:val="24"/>
        </w:rPr>
      </w:pPr>
      <w:ins w:id="2" w:author="Unknown">
        <w:r w:rsidRPr="00F742AE">
          <w:rPr>
            <w:rFonts w:ascii="Times New Roman" w:eastAsia="Times New Roman" w:hAnsi="Times New Roman" w:cs="Times New Roman"/>
            <w:b/>
            <w:bCs/>
            <w:color w:val="000000" w:themeColor="text1"/>
            <w:sz w:val="36"/>
            <w:szCs w:val="36"/>
          </w:rPr>
          <w:t>Definition</w:t>
        </w:r>
        <w:r w:rsidRPr="00F742AE">
          <w:rPr>
            <w:rFonts w:ascii="Times New Roman" w:eastAsia="Times New Roman" w:hAnsi="Times New Roman" w:cs="Times New Roman"/>
            <w:color w:val="000000" w:themeColor="text1"/>
            <w:sz w:val="24"/>
            <w:szCs w:val="24"/>
          </w:rPr>
          <w:br/>
          <w:t xml:space="preserve">Imagine yourself in a world where humans interact with computers. You are sitting in front of your personal computer that can listen, talk, or even scream aloud. It has the ability to gather information about you and interact with you through special techniques like facial recognition, speech recognition, etc. It can even understand your emotions at the touch of the mouse. It verifies your identity, feels your presents, and starts interacting with </w:t>
        </w:r>
        <w:proofErr w:type="gramStart"/>
        <w:r w:rsidRPr="00F742AE">
          <w:rPr>
            <w:rFonts w:ascii="Times New Roman" w:eastAsia="Times New Roman" w:hAnsi="Times New Roman" w:cs="Times New Roman"/>
            <w:color w:val="000000" w:themeColor="text1"/>
            <w:sz w:val="24"/>
            <w:szCs w:val="24"/>
          </w:rPr>
          <w:t>you .You</w:t>
        </w:r>
        <w:proofErr w:type="gramEnd"/>
        <w:r w:rsidRPr="00F742AE">
          <w:rPr>
            <w:rFonts w:ascii="Times New Roman" w:eastAsia="Times New Roman" w:hAnsi="Times New Roman" w:cs="Times New Roman"/>
            <w:color w:val="000000" w:themeColor="text1"/>
            <w:sz w:val="24"/>
            <w:szCs w:val="24"/>
          </w:rPr>
          <w:t xml:space="preserve"> ask the computer to dial to your friend at his office. It realizes the urgency of the situation through the mouse, dials your friend at his office, and establishes a connection.</w:t>
        </w:r>
      </w:ins>
    </w:p>
    <w:p w:rsidR="00F4124A" w:rsidRPr="00F742AE" w:rsidRDefault="00F4124A" w:rsidP="00F4124A">
      <w:pPr>
        <w:spacing w:before="100" w:beforeAutospacing="1" w:after="100" w:afterAutospacing="1" w:line="240" w:lineRule="auto"/>
        <w:rPr>
          <w:ins w:id="3" w:author="Unknown"/>
          <w:rFonts w:ascii="Times New Roman" w:eastAsia="Times New Roman" w:hAnsi="Times New Roman" w:cs="Times New Roman"/>
          <w:color w:val="000000" w:themeColor="text1"/>
          <w:sz w:val="24"/>
          <w:szCs w:val="24"/>
        </w:rPr>
      </w:pPr>
      <w:ins w:id="4" w:author="Unknown">
        <w:r w:rsidRPr="00F742AE">
          <w:rPr>
            <w:rFonts w:ascii="Times New Roman" w:eastAsia="Times New Roman" w:hAnsi="Times New Roman" w:cs="Times New Roman"/>
            <w:color w:val="000000" w:themeColor="text1"/>
            <w:sz w:val="24"/>
            <w:szCs w:val="24"/>
          </w:rPr>
          <w:t xml:space="preserve">Human cognition depends primarily on the ability to perceive, interpret, and integrate audio-visuals and </w:t>
        </w:r>
        <w:proofErr w:type="spellStart"/>
        <w:r w:rsidRPr="00F742AE">
          <w:rPr>
            <w:rFonts w:ascii="Times New Roman" w:eastAsia="Times New Roman" w:hAnsi="Times New Roman" w:cs="Times New Roman"/>
            <w:color w:val="000000" w:themeColor="text1"/>
            <w:sz w:val="24"/>
            <w:szCs w:val="24"/>
          </w:rPr>
          <w:t>sensoring</w:t>
        </w:r>
        <w:proofErr w:type="spellEnd"/>
        <w:r w:rsidRPr="00F742AE">
          <w:rPr>
            <w:rFonts w:ascii="Times New Roman" w:eastAsia="Times New Roman" w:hAnsi="Times New Roman" w:cs="Times New Roman"/>
            <w:color w:val="000000" w:themeColor="text1"/>
            <w:sz w:val="24"/>
            <w:szCs w:val="24"/>
          </w:rPr>
          <w:t xml:space="preserve"> information. Adding extraordinary perceptual abilities to computers would enable computers to work together with human beings as intimate partners. Researchers are attempting to add more capabilities to computers that will allow them to interact like humans, recognize human presents, talk, listen, or even guess their feelings.</w:t>
        </w:r>
        <w:r w:rsidRPr="00F742AE">
          <w:rPr>
            <w:rFonts w:ascii="Times New Roman" w:eastAsia="Times New Roman" w:hAnsi="Times New Roman" w:cs="Times New Roman"/>
            <w:color w:val="000000" w:themeColor="text1"/>
            <w:sz w:val="24"/>
            <w:szCs w:val="24"/>
          </w:rPr>
          <w:br/>
          <w:t>The BLUE EYES technology aims at creating computational machines that have perceptual and sensory ability like those of human beings. It uses non-</w:t>
        </w:r>
        <w:proofErr w:type="spellStart"/>
        <w:r w:rsidRPr="00F742AE">
          <w:rPr>
            <w:rFonts w:ascii="Times New Roman" w:eastAsia="Times New Roman" w:hAnsi="Times New Roman" w:cs="Times New Roman"/>
            <w:color w:val="000000" w:themeColor="text1"/>
            <w:sz w:val="24"/>
            <w:szCs w:val="24"/>
          </w:rPr>
          <w:t>obtrusige</w:t>
        </w:r>
        <w:proofErr w:type="spellEnd"/>
        <w:r w:rsidRPr="00F742AE">
          <w:rPr>
            <w:rFonts w:ascii="Times New Roman" w:eastAsia="Times New Roman" w:hAnsi="Times New Roman" w:cs="Times New Roman"/>
            <w:color w:val="000000" w:themeColor="text1"/>
            <w:sz w:val="24"/>
            <w:szCs w:val="24"/>
          </w:rPr>
          <w:t xml:space="preserve"> sensing method, employing most modern video cameras and microphones to identifies the users actions through the use of imparted sensory </w:t>
        </w:r>
        <w:proofErr w:type="gramStart"/>
        <w:r w:rsidRPr="00F742AE">
          <w:rPr>
            <w:rFonts w:ascii="Times New Roman" w:eastAsia="Times New Roman" w:hAnsi="Times New Roman" w:cs="Times New Roman"/>
            <w:color w:val="000000" w:themeColor="text1"/>
            <w:sz w:val="24"/>
            <w:szCs w:val="24"/>
          </w:rPr>
          <w:t>abilities .</w:t>
        </w:r>
        <w:proofErr w:type="gramEnd"/>
        <w:r w:rsidRPr="00F742AE">
          <w:rPr>
            <w:rFonts w:ascii="Times New Roman" w:eastAsia="Times New Roman" w:hAnsi="Times New Roman" w:cs="Times New Roman"/>
            <w:color w:val="000000" w:themeColor="text1"/>
            <w:sz w:val="24"/>
            <w:szCs w:val="24"/>
          </w:rPr>
          <w:t xml:space="preserve"> The machine can understand what a user wants, where he is looking at, and even realize his physical or emotional states.</w:t>
        </w:r>
      </w:ins>
    </w:p>
    <w:p w:rsidR="00F4124A" w:rsidRPr="00F742AE" w:rsidRDefault="00F4124A" w:rsidP="00F4124A">
      <w:pPr>
        <w:spacing w:before="100" w:beforeAutospacing="1" w:after="100" w:afterAutospacing="1" w:line="240" w:lineRule="auto"/>
        <w:rPr>
          <w:ins w:id="5" w:author="Unknown"/>
          <w:rFonts w:ascii="Times New Roman" w:eastAsia="Times New Roman" w:hAnsi="Times New Roman" w:cs="Times New Roman"/>
          <w:color w:val="000000" w:themeColor="text1"/>
          <w:sz w:val="24"/>
          <w:szCs w:val="24"/>
        </w:rPr>
      </w:pPr>
      <w:ins w:id="6" w:author="Unknown">
        <w:r w:rsidRPr="00F742AE">
          <w:rPr>
            <w:rFonts w:ascii="Times New Roman" w:eastAsia="Times New Roman" w:hAnsi="Times New Roman" w:cs="Times New Roman"/>
            <w:color w:val="000000" w:themeColor="text1"/>
            <w:sz w:val="24"/>
            <w:szCs w:val="24"/>
          </w:rPr>
          <w:t xml:space="preserve">The basic idea behind this technology is to give the computer the human power. We all have some perceptual abilities. That </w:t>
        </w:r>
        <w:proofErr w:type="gramStart"/>
        <w:r w:rsidRPr="00F742AE">
          <w:rPr>
            <w:rFonts w:ascii="Times New Roman" w:eastAsia="Times New Roman" w:hAnsi="Times New Roman" w:cs="Times New Roman"/>
            <w:color w:val="000000" w:themeColor="text1"/>
            <w:sz w:val="24"/>
            <w:szCs w:val="24"/>
          </w:rPr>
          <w:t>is</w:t>
        </w:r>
        <w:proofErr w:type="gramEnd"/>
        <w:r w:rsidRPr="00F742AE">
          <w:rPr>
            <w:rFonts w:ascii="Times New Roman" w:eastAsia="Times New Roman" w:hAnsi="Times New Roman" w:cs="Times New Roman"/>
            <w:color w:val="000000" w:themeColor="text1"/>
            <w:sz w:val="24"/>
            <w:szCs w:val="24"/>
          </w:rPr>
          <w:t xml:space="preserve"> we can understand </w:t>
        </w:r>
        <w:proofErr w:type="spellStart"/>
        <w:r w:rsidRPr="00F742AE">
          <w:rPr>
            <w:rFonts w:ascii="Times New Roman" w:eastAsia="Times New Roman" w:hAnsi="Times New Roman" w:cs="Times New Roman"/>
            <w:color w:val="000000" w:themeColor="text1"/>
            <w:sz w:val="24"/>
            <w:szCs w:val="24"/>
          </w:rPr>
          <w:t>each others</w:t>
        </w:r>
        <w:proofErr w:type="spellEnd"/>
        <w:r w:rsidRPr="00F742AE">
          <w:rPr>
            <w:rFonts w:ascii="Times New Roman" w:eastAsia="Times New Roman" w:hAnsi="Times New Roman" w:cs="Times New Roman"/>
            <w:color w:val="000000" w:themeColor="text1"/>
            <w:sz w:val="24"/>
            <w:szCs w:val="24"/>
          </w:rPr>
          <w:t xml:space="preserve"> feelings. For </w:t>
        </w:r>
        <w:proofErr w:type="gramStart"/>
        <w:r w:rsidRPr="00F742AE">
          <w:rPr>
            <w:rFonts w:ascii="Times New Roman" w:eastAsia="Times New Roman" w:hAnsi="Times New Roman" w:cs="Times New Roman"/>
            <w:color w:val="000000" w:themeColor="text1"/>
            <w:sz w:val="24"/>
            <w:szCs w:val="24"/>
          </w:rPr>
          <w:t>example</w:t>
        </w:r>
        <w:proofErr w:type="gramEnd"/>
        <w:r w:rsidRPr="00F742AE">
          <w:rPr>
            <w:rFonts w:ascii="Times New Roman" w:eastAsia="Times New Roman" w:hAnsi="Times New Roman" w:cs="Times New Roman"/>
            <w:color w:val="000000" w:themeColor="text1"/>
            <w:sz w:val="24"/>
            <w:szCs w:val="24"/>
          </w:rPr>
          <w:t xml:space="preserve"> we can understand ones emotional state by analyzing his facial expression. If we add these perceptual abilities of human to computers would enable computers to work together with human beings as intimate partners. The "BLUE EYES" technology aims at creating computational machines that have perceptual and sensory ability like those of human beings.</w:t>
        </w:r>
      </w:ins>
    </w:p>
    <w:p w:rsidR="00F4124A" w:rsidRPr="00F742AE" w:rsidRDefault="00F4124A" w:rsidP="00F4124A">
      <w:pPr>
        <w:spacing w:before="100" w:beforeAutospacing="1" w:after="100" w:afterAutospacing="1" w:line="240" w:lineRule="auto"/>
        <w:rPr>
          <w:ins w:id="7" w:author="Unknown"/>
          <w:rFonts w:ascii="Times New Roman" w:eastAsia="Times New Roman" w:hAnsi="Times New Roman" w:cs="Times New Roman"/>
          <w:color w:val="000000" w:themeColor="text1"/>
          <w:sz w:val="24"/>
          <w:szCs w:val="24"/>
        </w:rPr>
      </w:pPr>
      <w:ins w:id="8" w:author="Unknown">
        <w:r w:rsidRPr="00F742AE">
          <w:rPr>
            <w:rFonts w:ascii="Times New Roman" w:eastAsia="Times New Roman" w:hAnsi="Times New Roman" w:cs="Times New Roman"/>
            <w:color w:val="000000" w:themeColor="text1"/>
            <w:sz w:val="24"/>
            <w:szCs w:val="24"/>
          </w:rPr>
          <w:t> </w:t>
        </w:r>
      </w:ins>
    </w:p>
    <w:p w:rsidR="00F4124A" w:rsidRPr="00F742AE" w:rsidRDefault="00F4124A" w:rsidP="00F4124A">
      <w:pPr>
        <w:spacing w:before="100" w:beforeAutospacing="1" w:after="100" w:afterAutospacing="1" w:line="240" w:lineRule="auto"/>
        <w:rPr>
          <w:ins w:id="9" w:author="Unknown"/>
          <w:rFonts w:ascii="Times New Roman" w:eastAsia="Times New Roman" w:hAnsi="Times New Roman" w:cs="Times New Roman"/>
          <w:color w:val="000000" w:themeColor="text1"/>
          <w:sz w:val="24"/>
          <w:szCs w:val="24"/>
        </w:rPr>
      </w:pPr>
      <w:ins w:id="10" w:author="Unknown">
        <w:r w:rsidRPr="00F742AE">
          <w:rPr>
            <w:rFonts w:ascii="Times New Roman" w:eastAsia="Times New Roman" w:hAnsi="Times New Roman" w:cs="Times New Roman"/>
            <w:b/>
            <w:bCs/>
            <w:color w:val="000000" w:themeColor="text1"/>
            <w:sz w:val="36"/>
            <w:szCs w:val="36"/>
          </w:rPr>
          <w:t>Theory</w:t>
        </w:r>
        <w:r w:rsidRPr="00F742AE">
          <w:rPr>
            <w:rFonts w:ascii="Times New Roman" w:eastAsia="Times New Roman" w:hAnsi="Times New Roman" w:cs="Times New Roman"/>
            <w:color w:val="000000" w:themeColor="text1"/>
            <w:sz w:val="24"/>
            <w:szCs w:val="24"/>
          </w:rPr>
          <w:br/>
          <w:t>Based on Paul Ekman's facial expression work, we see a correlation between a person's emotional state and a person's physiological measurements. Selected works from Ekman and others on measuring facial behaviors describe Ekman's Facial Action Coding System (Ekman and Rosenberg, 1997). One of his experiments involved participants attached to devices to record certain measurements including pulse, galvanic skin response (GSR), temperature, somatic movement and blood pressure. He then recorded the measurements as the participants were instructed to mimic facial expressions which corresponded to the six basic emotions. He defined the six basic emotions as anger, fear, sadness, disgust, joy and surprise. From this work, Dryer (1993) determined how physiological measures could be used to distinguish various emotional states.</w:t>
        </w:r>
      </w:ins>
    </w:p>
    <w:p w:rsidR="00F4124A" w:rsidRPr="00F742AE" w:rsidRDefault="00F4124A" w:rsidP="00F4124A">
      <w:pPr>
        <w:spacing w:before="100" w:beforeAutospacing="1" w:after="100" w:afterAutospacing="1" w:line="240" w:lineRule="auto"/>
        <w:rPr>
          <w:ins w:id="11" w:author="Unknown"/>
          <w:rFonts w:ascii="Times New Roman" w:eastAsia="Times New Roman" w:hAnsi="Times New Roman" w:cs="Times New Roman"/>
          <w:color w:val="000000" w:themeColor="text1"/>
          <w:sz w:val="24"/>
          <w:szCs w:val="24"/>
        </w:rPr>
      </w:pPr>
      <w:ins w:id="12" w:author="Unknown">
        <w:r w:rsidRPr="00F742AE">
          <w:rPr>
            <w:rFonts w:ascii="Times New Roman" w:eastAsia="Times New Roman" w:hAnsi="Times New Roman" w:cs="Times New Roman"/>
            <w:color w:val="000000" w:themeColor="text1"/>
            <w:sz w:val="24"/>
            <w:szCs w:val="24"/>
          </w:rPr>
          <w:t xml:space="preserve">Six participants were trained to exhibit the facial expressions of the six basic emotions. While each participant exhibited these expressions, the physiological changes associated with affect </w:t>
        </w:r>
        <w:r w:rsidRPr="00F742AE">
          <w:rPr>
            <w:rFonts w:ascii="Times New Roman" w:eastAsia="Times New Roman" w:hAnsi="Times New Roman" w:cs="Times New Roman"/>
            <w:color w:val="000000" w:themeColor="text1"/>
            <w:sz w:val="24"/>
            <w:szCs w:val="24"/>
          </w:rPr>
          <w:lastRenderedPageBreak/>
          <w:t xml:space="preserve">were assessed. The measures taken were GSR, heart rate, skin temperature and general somatic activity (GSA). These data were then subject to two analyses. For the first analysis, a multidimensional scaling (MDS) procedure was used to determine the dimensionality of the data. This analysis suggested that the physiological similarities and dissimilarities of the six emotional states fit within a four dimensional model. For the second analysis, a discriminant function analysis was used to determine the mathematic functions that would distinguish the six emotional states. This analysis suggested that all four physiological variables made significant, </w:t>
        </w:r>
        <w:proofErr w:type="spellStart"/>
        <w:r w:rsidRPr="00F742AE">
          <w:rPr>
            <w:rFonts w:ascii="Times New Roman" w:eastAsia="Times New Roman" w:hAnsi="Times New Roman" w:cs="Times New Roman"/>
            <w:color w:val="000000" w:themeColor="text1"/>
            <w:sz w:val="24"/>
            <w:szCs w:val="24"/>
          </w:rPr>
          <w:t>nonredundant</w:t>
        </w:r>
        <w:proofErr w:type="spellEnd"/>
        <w:r w:rsidRPr="00F742AE">
          <w:rPr>
            <w:rFonts w:ascii="Times New Roman" w:eastAsia="Times New Roman" w:hAnsi="Times New Roman" w:cs="Times New Roman"/>
            <w:color w:val="000000" w:themeColor="text1"/>
            <w:sz w:val="24"/>
            <w:szCs w:val="24"/>
          </w:rPr>
          <w:t xml:space="preserve"> contributions to the functions that distinguish the six states. Moreover, these analyses indicate that these four physiological measures are sufficient to determine reliably a person's specific emotional state. Because of our need to incorporate these measurements into a small, non-intrusive form, we will explore taking these measurements from the hand. The amount of conductivity of the skin is best taken from the fingers. However, the other measures may not be as obvious or robust. We hypothesize that changes in the temperature of the finger are reliable for prediction of emotion. We also hypothesize the GSA can be measured by change in movement in the computer mouse. Our efforts to develop a robust pulse meter are not discussed here.</w:t>
        </w:r>
      </w:ins>
    </w:p>
    <w:p w:rsidR="00C26C5A" w:rsidRPr="00F742AE" w:rsidRDefault="00C26C5A">
      <w:pPr>
        <w:rPr>
          <w:color w:val="000000" w:themeColor="text1"/>
        </w:rPr>
      </w:pPr>
    </w:p>
    <w:sectPr w:rsidR="00C26C5A" w:rsidRPr="00F742AE" w:rsidSect="00C2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F4124A"/>
    <w:rsid w:val="00C26C5A"/>
    <w:rsid w:val="00F4124A"/>
    <w:rsid w:val="00F7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F6A6D-401E-48E9-9BF0-F6C99A62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24A"/>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hitha</dc:creator>
  <cp:lastModifiedBy>Duke Steve</cp:lastModifiedBy>
  <cp:revision>2</cp:revision>
  <dcterms:created xsi:type="dcterms:W3CDTF">2011-02-23T12:05:00Z</dcterms:created>
  <dcterms:modified xsi:type="dcterms:W3CDTF">2019-03-30T14:56:00Z</dcterms:modified>
</cp:coreProperties>
</file>